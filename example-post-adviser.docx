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EEA00" w14:textId="77777777" w:rsidR="0070601D" w:rsidRPr="0076663B" w:rsidRDefault="00CA5D74">
      <w:pPr>
        <w:pStyle w:val="Title"/>
        <w:rPr>
          <w:i/>
          <w:iCs/>
          <w:rPrChange w:id="0" w:author="Weitzel, Daniel" w:date="2016-11-29T15:01:00Z">
            <w:rPr/>
          </w:rPrChange>
        </w:rPr>
      </w:pPr>
      <w:r w:rsidRPr="0076663B">
        <w:rPr>
          <w:i/>
          <w:iCs/>
          <w:rPrChange w:id="1" w:author="Weitzel, Daniel" w:date="2016-11-29T15:01:00Z">
            <w:rPr/>
          </w:rPrChange>
        </w:rPr>
        <w:t>Example document</w:t>
      </w:r>
    </w:p>
    <w:p w14:paraId="17B3C391" w14:textId="77777777" w:rsidR="0070601D" w:rsidRDefault="00CA5D74">
      <w:pPr>
        <w:pStyle w:val="Author"/>
      </w:pPr>
      <w:r>
        <w:t>J. Alexander Branham</w:t>
      </w:r>
    </w:p>
    <w:p w14:paraId="666242AD" w14:textId="77777777" w:rsidR="0070601D" w:rsidRDefault="00CA5D74">
      <w:pPr>
        <w:pStyle w:val="Abstract"/>
      </w:pPr>
      <w:r>
        <w:t xml:space="preserve">This is a </w:t>
      </w:r>
      <w:ins w:id="2" w:author="Weitzel, Daniel" w:date="2016-11-29T14:59:00Z">
        <w:r w:rsidR="00CC747F">
          <w:t>standard</w:t>
        </w:r>
      </w:ins>
      <w:del w:id="3" w:author="Weitzel, Daniel" w:date="2016-11-29T14:59:00Z">
        <w:r w:rsidDel="00CC747F">
          <w:delText>f</w:delText>
        </w:r>
        <w:r w:rsidDel="00CC747F">
          <w:delText>a</w:delText>
        </w:r>
        <w:r w:rsidDel="00CC747F">
          <w:delText>n</w:delText>
        </w:r>
        <w:r w:rsidDel="00CC747F">
          <w:delText>c</w:delText>
        </w:r>
        <w:r w:rsidDel="00CC747F">
          <w:delText>y</w:delText>
        </w:r>
      </w:del>
      <w:r>
        <w:t xml:space="preserve"> abstract! Lorem ipsum dolor sit amet, consectetur adipisicing elit, sed do eiusmod tempor incididunt ut labore et dolore magna aliqua. Ut enimad minim veniam, quis nostrud exercitation ullamco laboris </w:t>
      </w:r>
      <w:r>
        <w:t>nisi ut aliquip ex ea commodo consequat. Duis aute irure dolor in reprehenderit in voluptate velit esse cillum dolore eu fugiat nulla pariatur. Excepteur sint occaecat cupidatat non proident, sunt in culpa qui officia deserunt mollit anim id est laborum.</w:t>
      </w:r>
    </w:p>
    <w:p w14:paraId="62A4DF1B" w14:textId="77777777" w:rsidR="0070601D" w:rsidRDefault="00CA5D74">
      <w:pPr>
        <w:pStyle w:val="FirstParagraph"/>
      </w:pPr>
      <w:r>
        <w:t>T</w:t>
      </w:r>
      <w:r>
        <w:t xml:space="preserve">his is a </w:t>
      </w:r>
      <w:ins w:id="4" w:author="Weitzel, Daniel" w:date="2016-11-29T14:59:00Z">
        <w:r w:rsidR="00CC747F">
          <w:t>common</w:t>
        </w:r>
      </w:ins>
      <w:del w:id="5" w:author="Weitzel, Daniel" w:date="2016-11-29T14:59:00Z">
        <w:r w:rsidDel="00CC747F">
          <w:delText>f</w:delText>
        </w:r>
        <w:r w:rsidDel="00CC747F">
          <w:delText>a</w:delText>
        </w:r>
        <w:r w:rsidDel="00CC747F">
          <w:delText>n</w:delText>
        </w:r>
        <w:r w:rsidDel="00CC747F">
          <w:delText>c</w:delText>
        </w:r>
        <w:r w:rsidDel="00CC747F">
          <w:delText>y</w:delText>
        </w:r>
      </w:del>
      <w:r>
        <w:t xml:space="preserve"> introduction. Lorem ipsum dolor sit amet, consectetur adipisicing elit, sed do eiusmod tempor incididunt ut labore et dolore magna aliqua. Ut enimad minim veniam, quis nostrud exercitation ullamco laboris nisi ut aliquip ex ea commodo conseq</w:t>
      </w:r>
      <w:r>
        <w:t>uat. Duis aute irure dolor in reprehenderit in voluptate velit esse cillum dolore eu fugiat nulla pariatur. Excepteur sint occaecat cupidatat non proident, sunt in culpa qui officia deserunt mollit anim id est laborum.</w:t>
      </w:r>
    </w:p>
    <w:p w14:paraId="6A0FFD1A" w14:textId="77777777" w:rsidR="0070601D" w:rsidRDefault="00CA5D74" w:rsidP="0076663B">
      <w:pPr>
        <w:pStyle w:val="BodyText"/>
      </w:pPr>
      <w:r>
        <w:t>Lorem ipsum dolor sit amet, consectet</w:t>
      </w:r>
      <w:r>
        <w:t>ur adipisicing elit, sed do eiusmod tempor incididunt ut labore et dolore magna aliqua. Ut enimad minim veniam, quis nostrud exercitation ullamco laboris nisi ut aliquip ex e</w:t>
      </w:r>
      <w:bookmarkStart w:id="6" w:name="_GoBack"/>
      <w:bookmarkEnd w:id="6"/>
      <w:r>
        <w:t xml:space="preserve">a commodo consequat. Duis aute irure dolor in </w:t>
      </w:r>
      <w:proofErr w:type="spellStart"/>
      <w:r>
        <w:t>reprehenderit</w:t>
      </w:r>
      <w:proofErr w:type="spellEnd"/>
      <w:r>
        <w:t xml:space="preserve"> in </w:t>
      </w:r>
      <w:del w:id="7" w:author="Weitzel, Daniel" w:date="2016-11-29T15:01:00Z">
        <w:r w:rsidDel="0076663B">
          <w:delText>voluptate velit ess</w:delText>
        </w:r>
        <w:r w:rsidDel="0076663B">
          <w:delText xml:space="preserve">e </w:delText>
        </w:r>
      </w:del>
      <w:proofErr w:type="spellStart"/>
      <w:r>
        <w:t>cillum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fugiat</w:t>
      </w:r>
      <w:proofErr w:type="spellEnd"/>
      <w:r>
        <w:t xml:space="preserve"> nulla pariatur. Excepteur sint occaecat cupidatat non proident, sunt in culpa qui officia deserunt mollit anim id est laborum.</w:t>
      </w:r>
    </w:p>
    <w:p w14:paraId="026DB6AD" w14:textId="77777777" w:rsidR="0070601D" w:rsidRDefault="00CA5D74">
      <w:pPr>
        <w:pStyle w:val="Heading1"/>
      </w:pPr>
      <w:bookmarkStart w:id="8" w:name="sec:section-1"/>
      <w:bookmarkEnd w:id="8"/>
      <w:r>
        <w:t>Section 1</w:t>
      </w:r>
    </w:p>
    <w:p w14:paraId="4605B15C" w14:textId="77777777" w:rsidR="0070601D" w:rsidRDefault="00CA5D74">
      <w:pPr>
        <w:pStyle w:val="FirstParagraph"/>
      </w:pPr>
      <w:r>
        <w:t>Look at this awesome citation (Apfeld and Branham 2016). Lorem ipsum dolor sit amet, consecte</w:t>
      </w:r>
      <w:r>
        <w:t>tur adipisicing elit, sed do eiusmod tempor incididunt ut labore et dolore magna aliqua. Ut enimad minim veniam, quis nos</w:t>
      </w:r>
      <w:commentRangeStart w:id="9"/>
      <w:r>
        <w:t>trud exercitation ullamco laboris nisi ut aliquip ex ea commodo consequat. Duis aute irure dolor in reprehenderit in voluptate velit es</w:t>
      </w:r>
      <w:r>
        <w:t xml:space="preserve">se cillum dolore eu fugiat nulla pariatur. Excepteur sint occaecat cupidatat non proident, sunt in culpa qui officia deserunt mollit </w:t>
      </w:r>
      <w:proofErr w:type="spellStart"/>
      <w:r>
        <w:t>anim</w:t>
      </w:r>
      <w:proofErr w:type="spellEnd"/>
      <w:r>
        <w:t xml:space="preserve"> id </w:t>
      </w:r>
      <w:proofErr w:type="spellStart"/>
      <w:r>
        <w:t>est</w:t>
      </w:r>
      <w:proofErr w:type="spellEnd"/>
      <w:r>
        <w:t xml:space="preserve"> </w:t>
      </w:r>
      <w:proofErr w:type="spellStart"/>
      <w:r>
        <w:t>laborum</w:t>
      </w:r>
      <w:proofErr w:type="spellEnd"/>
      <w:r>
        <w:t>.</w:t>
      </w:r>
      <w:commentRangeEnd w:id="9"/>
      <w:r w:rsidR="00CC747F">
        <w:rPr>
          <w:rStyle w:val="CommentReference"/>
        </w:rPr>
        <w:commentReference w:id="9"/>
      </w:r>
    </w:p>
    <w:p w14:paraId="6371FE33" w14:textId="77777777" w:rsidR="0070601D" w:rsidRDefault="00CA5D74">
      <w:pPr>
        <w:pStyle w:val="BodyText"/>
      </w:pPr>
      <w:r>
        <w:t>Here’s a table:</w:t>
      </w:r>
    </w:p>
    <w:p w14:paraId="2731CAF6" w14:textId="77777777" w:rsidR="0070601D" w:rsidRDefault="00CA5D74">
      <w:pPr>
        <w:pStyle w:val="BodyText"/>
      </w:pPr>
      <w:r>
        <w:t>l c c r</w:t>
      </w:r>
    </w:p>
    <w:p w14:paraId="3C441071" w14:textId="77777777" w:rsidR="0070601D" w:rsidRDefault="00CA5D74">
      <w:pPr>
        <w:pStyle w:val="BodyText"/>
      </w:pPr>
      <w:r>
        <w:br/>
        <w:t>1&amp;2*&amp;3&amp;4</w:t>
      </w:r>
      <w:r>
        <w:br/>
        <w:t>5&amp;6&amp;7&amp;8</w:t>
      </w:r>
      <w:r>
        <w:br/>
      </w:r>
    </w:p>
    <w:p w14:paraId="1A37870F" w14:textId="77777777" w:rsidR="0070601D" w:rsidRDefault="00CA5D74">
      <w:pPr>
        <w:pStyle w:val="BodyText"/>
      </w:pPr>
      <w:r>
        <w:t>Lorem ipsum dolor sit amet, consectetur adipisicing elit, s</w:t>
      </w:r>
      <w:r>
        <w:t xml:space="preserve">ed do eiusmod tempor incididunt ut labore et dolore magna aliqua. Ut enimad minim veniam, quis nostrud exercitation ullamco laboris nisi ut aliquip ex ea commodo consequat. Duis aute irure dolor in </w:t>
      </w:r>
      <w:proofErr w:type="spellStart"/>
      <w:r>
        <w:t>reprehenderit</w:t>
      </w:r>
      <w:proofErr w:type="spellEnd"/>
      <w:r>
        <w:t xml:space="preserve"> in </w:t>
      </w:r>
      <w:proofErr w:type="spellStart"/>
      <w:r>
        <w:t>voluptate</w:t>
      </w:r>
      <w:proofErr w:type="spellEnd"/>
      <w:r>
        <w:t xml:space="preserve"> </w:t>
      </w:r>
      <w:ins w:id="10" w:author="Weitzel, Daniel" w:date="2016-11-29T15:01:00Z">
        <w:r w:rsidR="0076663B">
          <w:t xml:space="preserve">Homo </w:t>
        </w:r>
        <w:proofErr w:type="spellStart"/>
        <w:r w:rsidR="0076663B">
          <w:t>homini</w:t>
        </w:r>
        <w:proofErr w:type="spellEnd"/>
        <w:r w:rsidR="0076663B">
          <w:t xml:space="preserve"> lupus. </w:t>
        </w:r>
      </w:ins>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w:t>
      </w:r>
      <w:proofErr w:type="spellStart"/>
      <w:r>
        <w:t>dolore</w:t>
      </w:r>
      <w:proofErr w:type="spellEnd"/>
      <w:r>
        <w:t xml:space="preserve"> eu fug</w:t>
      </w:r>
      <w:r>
        <w:t xml:space="preserve">iat nulla </w:t>
      </w:r>
      <w:r>
        <w:lastRenderedPageBreak/>
        <w:t>pariatur. Excepteur sint occaecat cupidatat non proident, sunt in culpa qui officia deserunt mollit anim id est laborum.</w:t>
      </w:r>
    </w:p>
    <w:p w14:paraId="5F451347" w14:textId="77777777" w:rsidR="0070601D" w:rsidRDefault="00CA5D74">
      <w:pPr>
        <w:pStyle w:val="BodyText"/>
      </w:pPr>
      <w:r>
        <w:t>Lore</w:t>
      </w:r>
      <w:ins w:id="11" w:author="Weitzel, Daniel" w:date="2016-11-29T15:01:00Z">
        <w:r w:rsidR="0076663B">
          <w:t>lei</w:t>
        </w:r>
      </w:ins>
      <w:del w:id="12" w:author="Weitzel, Daniel" w:date="2016-11-29T15:01:00Z">
        <w:r w:rsidDel="0076663B">
          <w:delText>m</w:delText>
        </w:r>
      </w:del>
      <w:r>
        <w:t xml:space="preserve"> ipsum dolor sit amet, consectetur adipisicing elit, sed do eiusmod tempor incididunt ut labore et dolore magna aliqua. </w:t>
      </w:r>
      <w:r>
        <w:t>Ut enimad minim veniam, quis nostrud exercitation ullamco laboris nisi ut aliquip ex ea commodo consequat. Duis aute irure dolor in reprehenderit in voluptate velit esse cillum dolore eu fugiat nulla pariatur. Excepteur sint occaecat cupidatat non proident</w:t>
      </w:r>
      <w:r>
        <w:t>, sunt in culpa qui officia deserunt mollit anim id est laborum.</w:t>
      </w:r>
    </w:p>
    <w:p w14:paraId="780179E9" w14:textId="77777777" w:rsidR="0070601D" w:rsidRDefault="00CA5D74">
      <w:pPr>
        <w:pStyle w:val="Bibliography"/>
      </w:pPr>
      <w:r>
        <w:t>Apfeld, Brendan, and J. Alexander Branham. 2016. “</w:t>
      </w:r>
      <w:commentRangeStart w:id="13"/>
      <w:r>
        <w:t xml:space="preserve">Campaign Shocks </w:t>
      </w:r>
      <w:commentRangeEnd w:id="13"/>
      <w:r w:rsidR="0076663B">
        <w:rPr>
          <w:rStyle w:val="CommentReference"/>
        </w:rPr>
        <w:commentReference w:id="13"/>
      </w:r>
      <w:r>
        <w:t xml:space="preserve">and Party Support: Evidence from Brazil’s 2014 Presidential Election.” </w:t>
      </w:r>
      <w:r>
        <w:rPr>
          <w:i/>
        </w:rPr>
        <w:t>Journal of Elections, Public Opinion and Parties</w:t>
      </w:r>
      <w:r>
        <w:t xml:space="preserve"> 26 (3</w:t>
      </w:r>
      <w:r>
        <w:t>): 336–53. doi:</w:t>
      </w:r>
      <w:hyperlink r:id="rId9">
        <w:r>
          <w:rPr>
            <w:rStyle w:val="Hyperlink"/>
          </w:rPr>
          <w:t>10.1080/17457289.2016.1178647</w:t>
        </w:r>
      </w:hyperlink>
      <w:r>
        <w:t>.</w:t>
      </w:r>
    </w:p>
    <w:sectPr w:rsidR="0070601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Weitzel, Daniel" w:date="2016-11-29T14:59:00Z" w:initials="WD">
    <w:p w14:paraId="75334566" w14:textId="77777777" w:rsidR="00CC747F" w:rsidRDefault="00CC747F">
      <w:pPr>
        <w:pStyle w:val="CommentText"/>
      </w:pPr>
      <w:r>
        <w:rPr>
          <w:rStyle w:val="CommentReference"/>
        </w:rPr>
        <w:annotationRef/>
      </w:r>
      <w:r w:rsidR="0076663B">
        <w:t>Why is this Latin? This should be English!</w:t>
      </w:r>
    </w:p>
  </w:comment>
  <w:comment w:id="13" w:author="Weitzel, Daniel" w:date="2016-11-29T15:00:00Z" w:initials="WD">
    <w:p w14:paraId="4AFA5ADB" w14:textId="77777777" w:rsidR="0076663B" w:rsidRDefault="0076663B">
      <w:pPr>
        <w:pStyle w:val="CommentText"/>
      </w:pPr>
      <w:r>
        <w:rPr>
          <w:rStyle w:val="CommentReference"/>
        </w:rPr>
        <w:annotationRef/>
      </w:r>
      <w:r>
        <w:t>Do you cite yourself by default?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334566" w15:done="0"/>
  <w15:commentEx w15:paraId="4AFA5A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9DF03" w14:textId="77777777" w:rsidR="00CA5D74" w:rsidRDefault="00CA5D74">
      <w:pPr>
        <w:spacing w:after="0"/>
      </w:pPr>
      <w:r>
        <w:separator/>
      </w:r>
    </w:p>
  </w:endnote>
  <w:endnote w:type="continuationSeparator" w:id="0">
    <w:p w14:paraId="11C9F92B" w14:textId="77777777" w:rsidR="00CA5D74" w:rsidRDefault="00CA5D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9162D" w14:textId="77777777" w:rsidR="00CA5D74" w:rsidRDefault="00CA5D74">
      <w:r>
        <w:separator/>
      </w:r>
    </w:p>
  </w:footnote>
  <w:footnote w:type="continuationSeparator" w:id="0">
    <w:p w14:paraId="341E2607" w14:textId="77777777" w:rsidR="00CA5D74" w:rsidRDefault="00CA5D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1DE9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3839B0"/>
    <w:multiLevelType w:val="multilevel"/>
    <w:tmpl w:val="AA669A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tzel, Daniel">
    <w15:presenceInfo w15:providerId="None" w15:userId="Weitzel, 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0601D"/>
    <w:rsid w:val="0076663B"/>
    <w:rsid w:val="00784D58"/>
    <w:rsid w:val="008D6863"/>
    <w:rsid w:val="00B86B75"/>
    <w:rsid w:val="00BC48D5"/>
    <w:rsid w:val="00C36279"/>
    <w:rsid w:val="00CA5D74"/>
    <w:rsid w:val="00CC747F"/>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E83AF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CC747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C747F"/>
    <w:rPr>
      <w:rFonts w:ascii="Times New Roman" w:hAnsi="Times New Roman" w:cs="Times New Roman"/>
      <w:sz w:val="18"/>
      <w:szCs w:val="18"/>
    </w:rPr>
  </w:style>
  <w:style w:type="character" w:styleId="CommentReference">
    <w:name w:val="annotation reference"/>
    <w:basedOn w:val="DefaultParagraphFont"/>
    <w:semiHidden/>
    <w:unhideWhenUsed/>
    <w:rsid w:val="00CC747F"/>
    <w:rPr>
      <w:sz w:val="18"/>
      <w:szCs w:val="18"/>
    </w:rPr>
  </w:style>
  <w:style w:type="paragraph" w:styleId="CommentText">
    <w:name w:val="annotation text"/>
    <w:basedOn w:val="Normal"/>
    <w:link w:val="CommentTextChar"/>
    <w:semiHidden/>
    <w:unhideWhenUsed/>
    <w:rsid w:val="00CC747F"/>
  </w:style>
  <w:style w:type="character" w:customStyle="1" w:styleId="CommentTextChar">
    <w:name w:val="Comment Text Char"/>
    <w:basedOn w:val="DefaultParagraphFont"/>
    <w:link w:val="CommentText"/>
    <w:semiHidden/>
    <w:rsid w:val="00CC747F"/>
  </w:style>
  <w:style w:type="paragraph" w:styleId="CommentSubject">
    <w:name w:val="annotation subject"/>
    <w:basedOn w:val="CommentText"/>
    <w:next w:val="CommentText"/>
    <w:link w:val="CommentSubjectChar"/>
    <w:semiHidden/>
    <w:unhideWhenUsed/>
    <w:rsid w:val="00CC747F"/>
    <w:rPr>
      <w:b/>
      <w:bCs/>
      <w:sz w:val="20"/>
      <w:szCs w:val="20"/>
    </w:rPr>
  </w:style>
  <w:style w:type="character" w:customStyle="1" w:styleId="CommentSubjectChar">
    <w:name w:val="Comment Subject Char"/>
    <w:basedOn w:val="CommentTextChar"/>
    <w:link w:val="CommentSubject"/>
    <w:semiHidden/>
    <w:rsid w:val="00CC74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doi.org/10.1080/17457289.2016.1178647"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480</Words>
  <Characters>2740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Example document</vt:lpstr>
    </vt:vector>
  </TitlesOfParts>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document</dc:title>
  <dc:creator>J. Alexander Branham</dc:creator>
  <cp:lastModifiedBy>Weitzel, Daniel</cp:lastModifiedBy>
  <cp:revision>2</cp:revision>
  <dcterms:created xsi:type="dcterms:W3CDTF">2016-11-29T20:49:00Z</dcterms:created>
  <dcterms:modified xsi:type="dcterms:W3CDTF">2016-11-29T21:01:00Z</dcterms:modified>
</cp:coreProperties>
</file>